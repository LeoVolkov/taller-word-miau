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72F59" w14:textId="128029EC" w:rsidR="00200D7B" w:rsidRDefault="00200D7B" w:rsidP="00200D7B">
      <w:pPr>
        <w:pStyle w:val="TOC1"/>
        <w:tabs>
          <w:tab w:val="right" w:leader="dot" w:pos="8630"/>
        </w:tabs>
        <w:jc w:val="center"/>
      </w:pPr>
      <w:r>
        <w:t>Tabla de contenidos</w:t>
      </w:r>
    </w:p>
    <w:p w14:paraId="59D50C3D" w14:textId="77777777" w:rsidR="00200D7B" w:rsidRPr="00200D7B" w:rsidRDefault="00200D7B" w:rsidP="00200D7B"/>
    <w:p w14:paraId="6A9AD131" w14:textId="77777777" w:rsidR="004859AE" w:rsidRDefault="00200D7B">
      <w:pPr>
        <w:pStyle w:val="TOC1"/>
        <w:tabs>
          <w:tab w:val="right" w:leader="dot" w:pos="8630"/>
        </w:tabs>
        <w:rPr>
          <w:ins w:id="0" w:author="Leo Volkov" w:date="2017-04-13T02:34:00Z"/>
          <w:b w:val="0"/>
          <w:noProof/>
          <w:lang w:eastAsia="ja-JP"/>
        </w:rPr>
      </w:pPr>
      <w:r>
        <w:fldChar w:fldCharType="begin"/>
      </w:r>
      <w:r>
        <w:instrText xml:space="preserve"> TOC \o "3-3" \t "Encabezado 1,1,Encabezado 2,2" </w:instrText>
      </w:r>
      <w:r>
        <w:fldChar w:fldCharType="separate"/>
      </w:r>
      <w:ins w:id="1" w:author="Leo Volkov" w:date="2017-04-13T02:34:00Z">
        <w:r w:rsidR="004859AE">
          <w:rPr>
            <w:noProof/>
          </w:rPr>
          <w:t>Introducción</w:t>
        </w:r>
        <w:r w:rsidR="004859AE">
          <w:rPr>
            <w:noProof/>
          </w:rPr>
          <w:tab/>
        </w:r>
        <w:r w:rsidR="004859AE">
          <w:rPr>
            <w:noProof/>
          </w:rPr>
          <w:fldChar w:fldCharType="begin"/>
        </w:r>
        <w:r w:rsidR="004859AE">
          <w:rPr>
            <w:noProof/>
          </w:rPr>
          <w:instrText xml:space="preserve"> PAGEREF _Toc353670173 \h </w:instrText>
        </w:r>
        <w:r w:rsidR="004859AE">
          <w:rPr>
            <w:noProof/>
          </w:rPr>
        </w:r>
      </w:ins>
      <w:r w:rsidR="004859AE">
        <w:rPr>
          <w:noProof/>
        </w:rPr>
        <w:fldChar w:fldCharType="separate"/>
      </w:r>
      <w:ins w:id="2" w:author="Leo Volkov" w:date="2017-04-13T02:44:00Z">
        <w:r w:rsidR="00131CF3">
          <w:rPr>
            <w:noProof/>
          </w:rPr>
          <w:t>2</w:t>
        </w:r>
      </w:ins>
      <w:ins w:id="3" w:author="Leo Volkov" w:date="2017-04-13T02:34:00Z">
        <w:r w:rsidR="004859AE">
          <w:rPr>
            <w:noProof/>
          </w:rPr>
          <w:fldChar w:fldCharType="end"/>
        </w:r>
      </w:ins>
    </w:p>
    <w:p w14:paraId="5058412E" w14:textId="77777777" w:rsidR="004859AE" w:rsidRDefault="004859AE">
      <w:pPr>
        <w:pStyle w:val="TOC1"/>
        <w:tabs>
          <w:tab w:val="right" w:leader="dot" w:pos="8630"/>
        </w:tabs>
        <w:rPr>
          <w:ins w:id="4" w:author="Leo Volkov" w:date="2017-04-13T02:34:00Z"/>
          <w:b w:val="0"/>
          <w:noProof/>
          <w:lang w:eastAsia="ja-JP"/>
        </w:rPr>
      </w:pPr>
      <w:ins w:id="5" w:author="Leo Volkov" w:date="2017-04-13T02:34:00Z">
        <w:r>
          <w:rPr>
            <w:noProof/>
          </w:rPr>
          <w:t>Capítulo 1. Miau, miau, miau, miau (encabezado de primer nivel)</w:t>
        </w:r>
        <w:r>
          <w:rPr>
            <w:noProof/>
          </w:rPr>
          <w:tab/>
        </w:r>
        <w:r>
          <w:rPr>
            <w:noProof/>
          </w:rPr>
          <w:fldChar w:fldCharType="begin"/>
        </w:r>
        <w:r>
          <w:rPr>
            <w:noProof/>
          </w:rPr>
          <w:instrText xml:space="preserve"> PAGEREF _Toc353670174 \h </w:instrText>
        </w:r>
        <w:r>
          <w:rPr>
            <w:noProof/>
          </w:rPr>
        </w:r>
      </w:ins>
      <w:r>
        <w:rPr>
          <w:noProof/>
        </w:rPr>
        <w:fldChar w:fldCharType="separate"/>
      </w:r>
      <w:ins w:id="6" w:author="Leo Volkov" w:date="2017-04-13T02:44:00Z">
        <w:r w:rsidR="00131CF3">
          <w:rPr>
            <w:noProof/>
          </w:rPr>
          <w:t>3</w:t>
        </w:r>
      </w:ins>
      <w:ins w:id="7" w:author="Leo Volkov" w:date="2017-04-13T02:34:00Z">
        <w:r>
          <w:rPr>
            <w:noProof/>
          </w:rPr>
          <w:fldChar w:fldCharType="end"/>
        </w:r>
      </w:ins>
    </w:p>
    <w:p w14:paraId="64C96FA1" w14:textId="77777777" w:rsidR="004859AE" w:rsidRDefault="004859AE">
      <w:pPr>
        <w:pStyle w:val="TOC2"/>
        <w:tabs>
          <w:tab w:val="right" w:leader="dot" w:pos="8630"/>
        </w:tabs>
        <w:rPr>
          <w:ins w:id="8" w:author="Leo Volkov" w:date="2017-04-13T02:34:00Z"/>
          <w:b w:val="0"/>
          <w:noProof/>
          <w:sz w:val="24"/>
          <w:szCs w:val="24"/>
          <w:lang w:eastAsia="ja-JP"/>
        </w:rPr>
      </w:pPr>
      <w:ins w:id="9" w:author="Leo Volkov" w:date="2017-04-13T02:34:00Z">
        <w:r>
          <w:rPr>
            <w:noProof/>
          </w:rPr>
          <w:t>Subtítulo (encabezado de segundo nivel)</w:t>
        </w:r>
        <w:r>
          <w:rPr>
            <w:noProof/>
          </w:rPr>
          <w:tab/>
        </w:r>
        <w:r>
          <w:rPr>
            <w:noProof/>
          </w:rPr>
          <w:fldChar w:fldCharType="begin"/>
        </w:r>
        <w:r>
          <w:rPr>
            <w:noProof/>
          </w:rPr>
          <w:instrText xml:space="preserve"> PAGEREF _Toc353670175 \h </w:instrText>
        </w:r>
        <w:r>
          <w:rPr>
            <w:noProof/>
          </w:rPr>
        </w:r>
      </w:ins>
      <w:r>
        <w:rPr>
          <w:noProof/>
        </w:rPr>
        <w:fldChar w:fldCharType="separate"/>
      </w:r>
      <w:ins w:id="10" w:author="Leo Volkov" w:date="2017-04-13T02:44:00Z">
        <w:r w:rsidR="00131CF3">
          <w:rPr>
            <w:noProof/>
          </w:rPr>
          <w:t>3</w:t>
        </w:r>
      </w:ins>
      <w:ins w:id="11" w:author="Leo Volkov" w:date="2017-04-13T02:34:00Z">
        <w:r>
          <w:rPr>
            <w:noProof/>
          </w:rPr>
          <w:fldChar w:fldCharType="end"/>
        </w:r>
      </w:ins>
    </w:p>
    <w:p w14:paraId="1ECC5F3D" w14:textId="77777777" w:rsidR="004859AE" w:rsidRDefault="004859AE">
      <w:pPr>
        <w:pStyle w:val="TOC1"/>
        <w:tabs>
          <w:tab w:val="right" w:leader="dot" w:pos="8630"/>
        </w:tabs>
        <w:rPr>
          <w:ins w:id="12" w:author="Leo Volkov" w:date="2017-04-13T02:34:00Z"/>
          <w:b w:val="0"/>
          <w:noProof/>
          <w:lang w:eastAsia="ja-JP"/>
        </w:rPr>
      </w:pPr>
      <w:ins w:id="13" w:author="Leo Volkov" w:date="2017-04-13T02:34:00Z">
        <w:r>
          <w:rPr>
            <w:noProof/>
          </w:rPr>
          <w:t>Lista de referencias</w:t>
        </w:r>
        <w:r>
          <w:rPr>
            <w:noProof/>
          </w:rPr>
          <w:tab/>
        </w:r>
        <w:r>
          <w:rPr>
            <w:noProof/>
          </w:rPr>
          <w:fldChar w:fldCharType="begin"/>
        </w:r>
        <w:r>
          <w:rPr>
            <w:noProof/>
          </w:rPr>
          <w:instrText xml:space="preserve"> PAGEREF _Toc353670176 \h </w:instrText>
        </w:r>
        <w:r>
          <w:rPr>
            <w:noProof/>
          </w:rPr>
        </w:r>
      </w:ins>
      <w:r>
        <w:rPr>
          <w:noProof/>
        </w:rPr>
        <w:fldChar w:fldCharType="separate"/>
      </w:r>
      <w:ins w:id="14" w:author="Leo Volkov" w:date="2017-04-13T02:44:00Z">
        <w:r w:rsidR="00131CF3">
          <w:rPr>
            <w:noProof/>
          </w:rPr>
          <w:t>5</w:t>
        </w:r>
      </w:ins>
      <w:ins w:id="15" w:author="Leo Volkov" w:date="2017-04-13T02:34:00Z">
        <w:r>
          <w:rPr>
            <w:noProof/>
          </w:rPr>
          <w:fldChar w:fldCharType="end"/>
        </w:r>
      </w:ins>
    </w:p>
    <w:p w14:paraId="0F0689AC" w14:textId="77777777" w:rsidR="00200D7B" w:rsidDel="004859AE" w:rsidRDefault="00200D7B">
      <w:pPr>
        <w:pStyle w:val="TOC1"/>
        <w:tabs>
          <w:tab w:val="right" w:leader="dot" w:pos="8630"/>
        </w:tabs>
        <w:rPr>
          <w:del w:id="16" w:author="Leo Volkov" w:date="2017-04-13T02:34:00Z"/>
          <w:b w:val="0"/>
          <w:noProof/>
          <w:lang w:eastAsia="ja-JP"/>
        </w:rPr>
      </w:pPr>
      <w:del w:id="17" w:author="Leo Volkov" w:date="2017-04-13T02:34:00Z">
        <w:r w:rsidDel="004859AE">
          <w:rPr>
            <w:noProof/>
          </w:rPr>
          <w:delText>Introducción (encabezado de primer nivel)</w:delText>
        </w:r>
        <w:r w:rsidDel="004859AE">
          <w:rPr>
            <w:noProof/>
          </w:rPr>
          <w:tab/>
          <w:delText>2</w:delText>
        </w:r>
      </w:del>
    </w:p>
    <w:p w14:paraId="08DC482E" w14:textId="77777777" w:rsidR="00200D7B" w:rsidDel="004859AE" w:rsidRDefault="00200D7B">
      <w:pPr>
        <w:pStyle w:val="TOC1"/>
        <w:tabs>
          <w:tab w:val="right" w:leader="dot" w:pos="8630"/>
        </w:tabs>
        <w:rPr>
          <w:del w:id="18" w:author="Leo Volkov" w:date="2017-04-13T02:34:00Z"/>
          <w:b w:val="0"/>
          <w:noProof/>
          <w:lang w:eastAsia="ja-JP"/>
        </w:rPr>
      </w:pPr>
      <w:del w:id="19" w:author="Leo Volkov" w:date="2017-04-13T02:34:00Z">
        <w:r w:rsidDel="004859AE">
          <w:rPr>
            <w:noProof/>
          </w:rPr>
          <w:delText>Capítulo 1. Miau, miau, miau (encabezado de primer nivel)</w:delText>
        </w:r>
        <w:r w:rsidDel="004859AE">
          <w:rPr>
            <w:noProof/>
          </w:rPr>
          <w:tab/>
          <w:delText>3</w:delText>
        </w:r>
      </w:del>
    </w:p>
    <w:p w14:paraId="05C9C523" w14:textId="77777777" w:rsidR="00200D7B" w:rsidDel="004859AE" w:rsidRDefault="00200D7B">
      <w:pPr>
        <w:pStyle w:val="TOC2"/>
        <w:tabs>
          <w:tab w:val="right" w:leader="dot" w:pos="8630"/>
        </w:tabs>
        <w:rPr>
          <w:del w:id="20" w:author="Leo Volkov" w:date="2017-04-13T02:34:00Z"/>
          <w:b w:val="0"/>
          <w:noProof/>
          <w:sz w:val="24"/>
          <w:szCs w:val="24"/>
          <w:lang w:eastAsia="ja-JP"/>
        </w:rPr>
      </w:pPr>
      <w:del w:id="21" w:author="Leo Volkov" w:date="2017-04-13T02:34:00Z">
        <w:r w:rsidDel="004859AE">
          <w:rPr>
            <w:noProof/>
          </w:rPr>
          <w:delText>Subtítulo (encabezado de segundo nivel)</w:delText>
        </w:r>
        <w:r w:rsidDel="004859AE">
          <w:rPr>
            <w:noProof/>
          </w:rPr>
          <w:tab/>
          <w:delText>3</w:delText>
        </w:r>
      </w:del>
    </w:p>
    <w:p w14:paraId="289C7A93" w14:textId="77777777" w:rsidR="00200D7B" w:rsidDel="004859AE" w:rsidRDefault="00200D7B">
      <w:pPr>
        <w:pStyle w:val="TOC1"/>
        <w:tabs>
          <w:tab w:val="right" w:leader="dot" w:pos="8630"/>
        </w:tabs>
        <w:rPr>
          <w:del w:id="22" w:author="Leo Volkov" w:date="2017-04-13T02:34:00Z"/>
          <w:b w:val="0"/>
          <w:noProof/>
          <w:lang w:eastAsia="ja-JP"/>
        </w:rPr>
      </w:pPr>
      <w:del w:id="23" w:author="Leo Volkov" w:date="2017-04-13T02:34:00Z">
        <w:r w:rsidDel="004859AE">
          <w:rPr>
            <w:noProof/>
          </w:rPr>
          <w:delText>Lista de referencias</w:delText>
        </w:r>
        <w:r w:rsidDel="004859AE">
          <w:rPr>
            <w:noProof/>
          </w:rPr>
          <w:tab/>
          <w:delText>5</w:delText>
        </w:r>
      </w:del>
    </w:p>
    <w:p w14:paraId="46B63C98" w14:textId="77777777" w:rsidR="00AE7AEE" w:rsidRDefault="00200D7B" w:rsidP="00AE7AEE">
      <w:pPr>
        <w:pStyle w:val="Encabezado1"/>
        <w:jc w:val="left"/>
        <w:sectPr w:rsidR="00AE7AEE" w:rsidSect="004E0A10">
          <w:footerReference w:type="even" r:id="rId9"/>
          <w:footerReference w:type="default" r:id="rId10"/>
          <w:pgSz w:w="12240" w:h="15840"/>
          <w:pgMar w:top="1440" w:right="1800" w:bottom="1440" w:left="1800" w:header="708" w:footer="708" w:gutter="0"/>
          <w:cols w:space="708"/>
          <w:titlePg/>
          <w:docGrid w:linePitch="360"/>
        </w:sectPr>
      </w:pPr>
      <w:r>
        <w:fldChar w:fldCharType="end"/>
      </w:r>
    </w:p>
    <w:p w14:paraId="7F627CCA" w14:textId="371641A2" w:rsidR="00E77350" w:rsidRDefault="00E77350" w:rsidP="00B9299B">
      <w:pPr>
        <w:pStyle w:val="Encabezado1"/>
        <w:outlineLvl w:val="0"/>
      </w:pPr>
      <w:bookmarkStart w:id="24" w:name="_Toc353670173"/>
      <w:r>
        <w:lastRenderedPageBreak/>
        <w:t>Introducción</w:t>
      </w:r>
      <w:bookmarkEnd w:id="24"/>
      <w:del w:id="25" w:author="Leo Volkov" w:date="2017-04-13T02:32:00Z">
        <w:r w:rsidDel="004859AE">
          <w:delText xml:space="preserve"> (encabezado de primer nivel)</w:delText>
        </w:r>
      </w:del>
    </w:p>
    <w:p w14:paraId="5FBDA10F" w14:textId="707794C5" w:rsidR="00E77350" w:rsidRDefault="00E77350" w:rsidP="006D6683">
      <w:pPr>
        <w:pStyle w:val="Prrafosinsangra"/>
      </w:pPr>
      <w:r>
        <w:t xml:space="preserve">Yo </w:t>
      </w:r>
      <w:bookmarkStart w:id="26" w:name="_GoBack"/>
      <w:bookmarkEnd w:id="26"/>
      <w:r>
        <w:t xml:space="preserve">soy un párrafo sin </w:t>
      </w:r>
      <w:r w:rsidRPr="001C2D37">
        <w:rPr>
          <w:rStyle w:val="Itlicas"/>
        </w:rPr>
        <w:t>sangría</w:t>
      </w:r>
      <w:r>
        <w:t xml:space="preserve">. No la necesito porque, </w:t>
      </w:r>
      <w:del w:id="27" w:author="Leo Volkov" w:date="2017-04-13T02:33:00Z">
        <w:r w:rsidRPr="004859AE" w:rsidDel="004859AE">
          <w:rPr>
            <w:rStyle w:val="Itlicas"/>
            <w:rPrChange w:id="28" w:author="Leo Volkov" w:date="2017-04-13T02:33:00Z">
              <w:rPr/>
            </w:rPrChange>
          </w:rPr>
          <w:delText>jelou</w:delText>
        </w:r>
      </w:del>
      <w:ins w:id="29" w:author="Leo Volkov" w:date="2017-04-13T02:33:00Z">
        <w:r w:rsidR="004859AE" w:rsidRPr="004859AE">
          <w:rPr>
            <w:rStyle w:val="Itlicas"/>
            <w:rPrChange w:id="30" w:author="Leo Volkov" w:date="2017-04-13T02:33:00Z">
              <w:rPr/>
            </w:rPrChange>
          </w:rPr>
          <w:t>hello</w:t>
        </w:r>
      </w:ins>
      <w:r>
        <w:t xml:space="preserve">, es obvio que soy un nuevo párrafo porque soy el primero. Pobres de los nacos que necesitan sangría para distinguirse unos de otros. Lorem ipsum dolor sit amet, consectetur adipiscing elit. Proin cursus lectus vitae risus auctor, sed vehicula nunc porttitor. Nulla finibus elit </w:t>
      </w:r>
      <w:r w:rsidRPr="001C2D37">
        <w:rPr>
          <w:rStyle w:val="Itlicas"/>
        </w:rPr>
        <w:t>consectetur</w:t>
      </w:r>
      <w:r>
        <w:t xml:space="preserve">, gravida lorem sit amet, pellentesque elit. Cras </w:t>
      </w:r>
      <w:r w:rsidRPr="001C2D37">
        <w:rPr>
          <w:rStyle w:val="Itlicas"/>
        </w:rPr>
        <w:t>elementum</w:t>
      </w:r>
      <w:r>
        <w:t xml:space="preserve"> urna vel ex sodales aliquam. Phasellus finibus dui sed nisi finibus porttitor. Morbi ut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r w:rsidR="00415F2D">
        <w:rPr>
          <w:rStyle w:val="FootnoteReference"/>
        </w:rPr>
        <w:footnoteReference w:id="1"/>
      </w:r>
    </w:p>
    <w:p w14:paraId="0FD13C54" w14:textId="7CE42EAF" w:rsidR="00E77350" w:rsidRDefault="00E77350" w:rsidP="006D6683">
      <w:pPr>
        <w:pStyle w:val="Prrafoconsangra"/>
      </w:pPr>
      <w:r>
        <w:t xml:space="preserve">Yo soy un párrafo con sangría (me pueden llamar sangrado, pero suena muy </w:t>
      </w:r>
      <w:r w:rsidRPr="004859AE">
        <w:rPr>
          <w:rStyle w:val="Itlicas"/>
          <w:rPrChange w:id="31" w:author="Leo Volkov" w:date="2017-04-13T02:33:00Z">
            <w:rPr/>
          </w:rPrChange>
        </w:rPr>
        <w:t>gore</w:t>
      </w:r>
      <w:r>
        <w:t>). El párrafo sin sangría dice que somos unos nacos pero en realidad somos tan sexus que todo mundo nos quiere usar todo el tiempo, incluso cuando ya es muy evidente que comenzó un nuevo párrafo. 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BA80DFF" w14:textId="77777777" w:rsidR="006D6683" w:rsidRDefault="006D6683" w:rsidP="006D6683">
      <w:pPr>
        <w:pStyle w:val="Prrafoconsangra"/>
        <w:ind w:firstLine="0"/>
      </w:pPr>
    </w:p>
    <w:p w14:paraId="2143BED8"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4D260179" w14:textId="0D10BC78" w:rsidR="00520B03" w:rsidRDefault="00AD6857" w:rsidP="00B9299B">
      <w:pPr>
        <w:pStyle w:val="Encabezado1"/>
        <w:outlineLvl w:val="0"/>
      </w:pPr>
      <w:bookmarkStart w:id="32" w:name="_Toc353670174"/>
      <w:r>
        <w:t>Capítulo 1. Miau, miau, miau</w:t>
      </w:r>
      <w:r w:rsidR="007B7598">
        <w:t>, miau</w:t>
      </w:r>
      <w:r>
        <w:t xml:space="preserve"> (encabezado de primer nivel)</w:t>
      </w:r>
      <w:bookmarkEnd w:id="32"/>
    </w:p>
    <w:p w14:paraId="605C7F09" w14:textId="5D7D14B8" w:rsidR="00F76642" w:rsidRDefault="00AD6857" w:rsidP="00B9299B">
      <w:pPr>
        <w:pStyle w:val="Encabezado2"/>
        <w:outlineLvl w:val="0"/>
      </w:pPr>
      <w:bookmarkStart w:id="33" w:name="_Toc353670175"/>
      <w:commentRangeStart w:id="34"/>
      <w:r>
        <w:t>Subtítulo (encabezado de segundo nivel)</w:t>
      </w:r>
      <w:bookmarkEnd w:id="33"/>
      <w:commentRangeEnd w:id="34"/>
      <w:r w:rsidR="000E5CE4">
        <w:rPr>
          <w:rStyle w:val="CommentReference"/>
          <w:rFonts w:asciiTheme="minorHAnsi" w:eastAsiaTheme="minorEastAsia" w:hAnsiTheme="minorHAnsi" w:cstheme="minorBidi"/>
          <w:b w:val="0"/>
          <w:lang w:val="es-ES_tradnl"/>
        </w:rPr>
        <w:commentReference w:id="34"/>
      </w:r>
    </w:p>
    <w:p w14:paraId="7D47905E" w14:textId="583625B1" w:rsidR="000D1749" w:rsidRDefault="000D1749" w:rsidP="006D6683">
      <w:pPr>
        <w:pStyle w:val="Prrafosinsangra"/>
      </w:pPr>
      <w:r>
        <w:t xml:space="preserve">Yo soy un párrafo sin sangría. No la necesito porque, jelou, es obvio que soy un nuevo párrafo porque soy el primero. Pobres de los nacos que necesitan sangría para distinguirse unos de otros. </w:t>
      </w:r>
      <w:r w:rsidR="00520B03" w:rsidRPr="00713A1E">
        <w:t>Lorem</w:t>
      </w:r>
      <w:r w:rsidR="00520B03">
        <w:t xml:space="preserve"> ipsum dolor sit amet, consectetur adipiscing elit. Proin cursus lectus vitae risus auctor, sed vehicula nunc porttitor. Nulla finibus elit consectetur, gravida lorem sit amet, pellentesque elit. Cras elementum urna vel ex sodales aliquam. Phasellus finibus dui sed nisi finibus porttitor. Morbi u</w:t>
      </w:r>
      <w:r>
        <w:t>t rutrum nisi, ac dapibus nibh. Sed gravida lorem vel venenatis posuere. Phasellus malesuada, nisi interdum mattis gravida, velit neque pulvinar augue, quis venenatis lectus dolor ac risus. Mauris dignissim odio ex, in posuere lectus malesuada eu. Pellentesque mollis elementum augue eu interdum.</w:t>
      </w:r>
    </w:p>
    <w:p w14:paraId="503DCEA4" w14:textId="0843246D" w:rsidR="00F76642" w:rsidRDefault="000D1749" w:rsidP="006D6683">
      <w:pPr>
        <w:pStyle w:val="Prrafoconsangra"/>
      </w:pPr>
      <w:r>
        <w:t xml:space="preserve">Yo soy un párrafo con sangría (me pueden llamar sangrado, pero suena muy gore). El párrafo sin sangría dice que somos unos nacos pero en realidad somos tan sexus que todo mundo nos quiere usar todo el tiempo, incluso cuando ya es muy evidente que comenzó un nuevo párrafo. </w:t>
      </w:r>
      <w:r w:rsidR="00520B03">
        <w:t>Fusce porttitor lacinia tortor, a lacinia leo iaculis eget. Vivamus a magna hendrerit, suscipit dolor nec, fermentum justo. Duis eget condimentum libero. Proin at euismod metus. Integer nec velit eget lacus malesuada tincidunt in eu lectus. Vestibulum accumsan velit vitae facilisis dignissim. Suspendisse cursus dui non urna posuere, eu feugiat dolor rhoncus.</w:t>
      </w:r>
    </w:p>
    <w:p w14:paraId="6851990F" w14:textId="7F7E7F05" w:rsidR="00520B03" w:rsidRDefault="00520B03" w:rsidP="006D6683">
      <w:pPr>
        <w:pStyle w:val="Prrafoconsangra"/>
      </w:pPr>
      <w:r>
        <w:t>Nunc laoreet lorem elit, eget interdum tellus dignissim in. Nulla facilisi. Suspendisse potenti. Praesent lacinia sed odio ut dictum. Integer dui augue, faucibus eu risus quis, cursus porttitor erat. In urna risus, posuere id purus ac, sagittis pulvinar lectus. Aliquam erat volutpat. Ut venenatis metus elit, at rutrum mi varius commodo. Pellentesque vel enim et mi fringilla feugiat. Curabitur scelerisque sit amet est vel fringilla. Donec dui lorem, accumsan sed felis a, suscipit vestibulum metus. In auctor tellus vel nulla condimentum ornare. Mauris pretium, enim ac porta placerat, erat sapien consequat erat, vel vulputate nibh arcu vitae odio. Etiam a hendrerit purus.</w:t>
      </w:r>
    </w:p>
    <w:p w14:paraId="466C39E1" w14:textId="1B650D50" w:rsidR="00F76642" w:rsidRDefault="00F76642" w:rsidP="006D6683">
      <w:pPr>
        <w:pStyle w:val="Bloquedecita"/>
      </w:pPr>
      <w:commentRangeStart w:id="35"/>
      <w:r>
        <w:t xml:space="preserve">Esto </w:t>
      </w:r>
      <w:commentRangeEnd w:id="35"/>
      <w:r w:rsidR="000E5CE4">
        <w:rPr>
          <w:rStyle w:val="CommentReference"/>
          <w:rFonts w:asciiTheme="minorHAnsi" w:eastAsiaTheme="minorEastAsia" w:hAnsiTheme="minorHAnsi" w:cstheme="minorBidi"/>
          <w:lang w:val="es-ES_tradnl"/>
        </w:rPr>
        <w:commentReference w:id="35"/>
      </w:r>
      <w:r>
        <w:t>es un bloque de cita. Hola, mírame: soy un bloque de cita. Bloques de citas are so sexy. Esto es un bloque de cita. Hola, mírame: soy un bloque de cita. Bloques de citas are so sexy.</w:t>
      </w:r>
      <w:r w:rsidRPr="00F76642">
        <w:t xml:space="preserve"> </w:t>
      </w:r>
      <w:r>
        <w:t>Esto es un bloque de cita. Hola, mírame: soy un bloque de cita. Bloques de citas are so sexy. Esto es un bloque de cita. Hola, mírame: soy un bloque de cita. Bloques de citas are so sexy.</w:t>
      </w:r>
    </w:p>
    <w:p w14:paraId="7FA2A140" w14:textId="0AB1900B" w:rsidR="00520B03" w:rsidRDefault="00520B03" w:rsidP="006D6683">
      <w:pPr>
        <w:pStyle w:val="Prrafosinsangra"/>
      </w:pPr>
      <w:r>
        <w:t>Proin efficitur, nulla non gravida consectetur, ipsum lacus tincidunt magna, non sodales odio ipsum tempus mauris. Praesent placerat augue sit amet justo pretium, sit amet placerat eros hendrerit. Aenean vel metus ante. Cras sit amet dui auctor leo aliquet semper. Phasellus pretium tincidunt sapien a viverra. Fusce tellus velit, condimentum et tincidunt quis, scelerisque non risus. Vivamus dictum lacinia dui placerat placerat. Cras semper vel tellus in convallis. Nullam semper mattis ligula, eget cursus elit malesuada et. Quisque egestas ornare erat, sit amet elementum dolor scelerisque sed. Vestibulum at justo quis mauris imperdiet sodales vitae eget risus. Sed imperdiet urna et porta ornare. Nulla facilisi. Morbi a massa et ex cursus blandit. Ut egestas turpis sed libero tristique, at ultrices mauris ornare.</w:t>
      </w:r>
    </w:p>
    <w:p w14:paraId="33B1F33C" w14:textId="54EB46E3" w:rsidR="00520B03" w:rsidRDefault="00520B03" w:rsidP="006D6683">
      <w:pPr>
        <w:pStyle w:val="Prrafoconsangra"/>
      </w:pPr>
      <w:r>
        <w:t>Cras imperdiet sapien accumsan, laoreet risus at, interdum eros. Mauris arcu augue, viverra et fringilla in, maximus quis arcu. Suspendisse in metus erat. Mauris consectetur sem vitae arcu finibus, sit amet finibus velit suscipit. Phasellus rutrum auctor finibus. Praesent sed venenatis orci. Mauris ultricies interdum quam, eu consequat mauris mollis a. Nulla varius, turpis nec lacinia fringilla, nibh leo efficitur leo, in interdum nisl ex a turpis. Vestibulum urna ante, gravida id metus vitae, interdum iaculis erat. Phasellus venenatis rhoncus rutrum.</w:t>
      </w:r>
    </w:p>
    <w:p w14:paraId="163D80F8" w14:textId="50897A7E" w:rsidR="00AD6857" w:rsidRDefault="00520B03" w:rsidP="006D6683">
      <w:pPr>
        <w:pStyle w:val="Prrafoconsangra"/>
      </w:pPr>
      <w:r>
        <w:t xml:space="preserve">Aliquam finibus ipsum ac enim viverra, id auctor felis molestie. Nulla pulvinar leo quis magna pretium suscipit vel quis tellus. Integer commodo ullamcorper tincidunt. In hac habitasse platea dictumst. Donec lacinia nisi id consequat molestie. Nullam </w:t>
      </w:r>
      <w:r w:rsidRPr="00116333">
        <w:t>commodo accumsan elit vel luctus. Aliquam</w:t>
      </w:r>
      <w:r>
        <w:t xml:space="preserve"> accumsan id magna efficitur accumsan. Donec sodales felis ac lorem efficitur, at iaculis nunc varius. Sed efficitur tempus sapien venenatis accumsan.</w:t>
      </w:r>
    </w:p>
    <w:p w14:paraId="4779BE1C" w14:textId="77777777" w:rsidR="006D6683" w:rsidRDefault="006D6683" w:rsidP="006D6683">
      <w:pPr>
        <w:pStyle w:val="Prrafoconsangra"/>
        <w:ind w:firstLine="0"/>
      </w:pPr>
    </w:p>
    <w:p w14:paraId="0E50134E" w14:textId="77777777" w:rsidR="00AE7AEE" w:rsidRDefault="00AE7AEE" w:rsidP="006D6683">
      <w:pPr>
        <w:pStyle w:val="Encabezado1"/>
        <w:sectPr w:rsidR="00AE7AEE" w:rsidSect="00423010">
          <w:pgSz w:w="12240" w:h="15840"/>
          <w:pgMar w:top="1440" w:right="1800" w:bottom="1440" w:left="1800" w:header="708" w:footer="708" w:gutter="0"/>
          <w:cols w:space="708"/>
          <w:docGrid w:linePitch="360"/>
        </w:sectPr>
      </w:pPr>
    </w:p>
    <w:p w14:paraId="22B16ECC" w14:textId="3EFD165F" w:rsidR="00AD6857" w:rsidRDefault="00AD6857" w:rsidP="00B9299B">
      <w:pPr>
        <w:pStyle w:val="Encabezado1"/>
        <w:outlineLvl w:val="0"/>
      </w:pPr>
      <w:bookmarkStart w:id="36" w:name="_Toc353670176"/>
      <w:r>
        <w:lastRenderedPageBreak/>
        <w:t>Lista de referencias</w:t>
      </w:r>
      <w:bookmarkEnd w:id="36"/>
    </w:p>
    <w:p w14:paraId="16F89F8A" w14:textId="044FED5C" w:rsidR="00415F2D" w:rsidRDefault="00415F2D" w:rsidP="003A509E">
      <w:pPr>
        <w:pStyle w:val="Referencia"/>
      </w:pPr>
      <w:r>
        <w:t xml:space="preserve">Palaversich, Diana (2005). De Macondo a McOndo: </w:t>
      </w:r>
      <w:r w:rsidRPr="00A47B83">
        <w:rPr>
          <w:rStyle w:val="Itlicas"/>
        </w:rPr>
        <w:t>Senderos de la postmodernidad latinoamericana</w:t>
      </w:r>
      <w:r>
        <w:t>. México: Plaza y Valdés.</w:t>
      </w:r>
    </w:p>
    <w:p w14:paraId="5B0D1CBD" w14:textId="77777777" w:rsidR="00415F2D" w:rsidRDefault="00415F2D" w:rsidP="003A509E">
      <w:pPr>
        <w:pStyle w:val="Referencia"/>
      </w:pPr>
      <w:r>
        <w:t xml:space="preserve">Puleo, Alicia (2011). ¿Víctimas o protagonistas ético-políticas? </w:t>
      </w:r>
      <w:r w:rsidRPr="00A47B83">
        <w:rPr>
          <w:rStyle w:val="Itlicas"/>
        </w:rPr>
        <w:t>En Ecofeminismo para otro mundo posible</w:t>
      </w:r>
      <w:r>
        <w:t xml:space="preserve"> (pp. 7-27). Madrid, España: Ediciones Cátedra.</w:t>
      </w:r>
    </w:p>
    <w:p w14:paraId="1B4CAAD7" w14:textId="5E9E8C62" w:rsidR="00415F2D" w:rsidRPr="003D4688" w:rsidRDefault="00415F2D" w:rsidP="00312FBB">
      <w:pPr>
        <w:pStyle w:val="Referencia"/>
      </w:pPr>
      <w:r w:rsidRPr="00415F2D">
        <w:t xml:space="preserve">Barrios, José Luis (2000). El asco y el morbo: una fenomenología del tiempo. </w:t>
      </w:r>
      <w:r w:rsidRPr="00A47B83">
        <w:rPr>
          <w:rStyle w:val="Itlicas"/>
        </w:rPr>
        <w:t>Fractal</w:t>
      </w:r>
      <w:r w:rsidRPr="00415F2D">
        <w:t>, 16(4), 41-60. Obtenido en la red el día 2 de abril de 2014. Disponible en: http:/</w:t>
      </w:r>
      <w:r w:rsidR="00312FBB">
        <w:t>/www.mxfractal.org/F16barri.html</w:t>
      </w:r>
    </w:p>
    <w:sectPr w:rsidR="00415F2D" w:rsidRPr="003D4688" w:rsidSect="00423010">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Leo Volkov" w:date="2017-04-13T02:34:00Z" w:initials="LV">
    <w:p w14:paraId="14CF832A" w14:textId="18405C70" w:rsidR="000E5CE4" w:rsidRDefault="000E5CE4">
      <w:pPr>
        <w:pStyle w:val="CommentText"/>
      </w:pPr>
      <w:r>
        <w:rPr>
          <w:rStyle w:val="CommentReference"/>
        </w:rPr>
        <w:annotationRef/>
      </w:r>
      <w:r>
        <w:t>Mejorar el título.</w:t>
      </w:r>
    </w:p>
  </w:comment>
  <w:comment w:id="35" w:author="Leo Volkov" w:date="2017-04-13T02:35:00Z" w:initials="LV">
    <w:p w14:paraId="1343B6A4" w14:textId="5FD95B19" w:rsidR="000E5CE4" w:rsidRDefault="000E5CE4">
      <w:pPr>
        <w:pStyle w:val="CommentText"/>
      </w:pPr>
      <w:r>
        <w:rPr>
          <w:rStyle w:val="CommentReference"/>
        </w:rPr>
        <w:annotationRef/>
      </w:r>
      <w:r>
        <w:t>Incluir referencia de esta cita.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EC631" w14:textId="77777777" w:rsidR="00574C87" w:rsidRDefault="00574C87" w:rsidP="00784668">
      <w:r>
        <w:separator/>
      </w:r>
    </w:p>
  </w:endnote>
  <w:endnote w:type="continuationSeparator" w:id="0">
    <w:p w14:paraId="121AE663" w14:textId="77777777" w:rsidR="00574C87" w:rsidRDefault="00574C87" w:rsidP="00784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B8D72" w14:textId="77777777" w:rsidR="004E0A10" w:rsidRDefault="004E0A10" w:rsidP="00373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2F58BA" w14:textId="77777777" w:rsidR="004E0A10" w:rsidRDefault="004E0A1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65953" w14:textId="77777777" w:rsidR="004E0A10" w:rsidRDefault="004E0A10" w:rsidP="003734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1CF3">
      <w:rPr>
        <w:rStyle w:val="PageNumber"/>
        <w:noProof/>
      </w:rPr>
      <w:t>2</w:t>
    </w:r>
    <w:r>
      <w:rPr>
        <w:rStyle w:val="PageNumber"/>
      </w:rPr>
      <w:fldChar w:fldCharType="end"/>
    </w:r>
  </w:p>
  <w:p w14:paraId="6EADD1CB" w14:textId="77777777" w:rsidR="004E0A10" w:rsidRDefault="004E0A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6D82" w14:textId="77777777" w:rsidR="00574C87" w:rsidRDefault="00574C87" w:rsidP="00784668">
      <w:r>
        <w:separator/>
      </w:r>
    </w:p>
  </w:footnote>
  <w:footnote w:type="continuationSeparator" w:id="0">
    <w:p w14:paraId="4C70A942" w14:textId="77777777" w:rsidR="00574C87" w:rsidRDefault="00574C87" w:rsidP="00784668">
      <w:r>
        <w:continuationSeparator/>
      </w:r>
    </w:p>
  </w:footnote>
  <w:footnote w:id="1">
    <w:p w14:paraId="1FE71B7C" w14:textId="12AAB6CF" w:rsidR="00574C87" w:rsidRDefault="00574C87">
      <w:pPr>
        <w:pStyle w:val="FootnoteText"/>
      </w:pPr>
      <w:r>
        <w:rPr>
          <w:rStyle w:val="FootnoteReference"/>
        </w:rPr>
        <w:footnoteRef/>
      </w:r>
      <w:r>
        <w:t xml:space="preserve"> Hola, soy una nota al pie y también necesito formato. No se olviden de mí.</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0D"/>
    <w:rsid w:val="000C18B4"/>
    <w:rsid w:val="000D1749"/>
    <w:rsid w:val="000E5CE4"/>
    <w:rsid w:val="00116333"/>
    <w:rsid w:val="00131CF3"/>
    <w:rsid w:val="001C2D37"/>
    <w:rsid w:val="00200D7B"/>
    <w:rsid w:val="002A24D9"/>
    <w:rsid w:val="00312FBB"/>
    <w:rsid w:val="003A509E"/>
    <w:rsid w:val="003D4688"/>
    <w:rsid w:val="00415F2D"/>
    <w:rsid w:val="00423010"/>
    <w:rsid w:val="004859AE"/>
    <w:rsid w:val="004E0A10"/>
    <w:rsid w:val="00520B03"/>
    <w:rsid w:val="00574C87"/>
    <w:rsid w:val="005814E8"/>
    <w:rsid w:val="006D6683"/>
    <w:rsid w:val="00713A1E"/>
    <w:rsid w:val="00784668"/>
    <w:rsid w:val="007B7598"/>
    <w:rsid w:val="00954866"/>
    <w:rsid w:val="00957D37"/>
    <w:rsid w:val="00A47B83"/>
    <w:rsid w:val="00AD6857"/>
    <w:rsid w:val="00AE7AEE"/>
    <w:rsid w:val="00B9299B"/>
    <w:rsid w:val="00C4526B"/>
    <w:rsid w:val="00C54DDF"/>
    <w:rsid w:val="00D05595"/>
    <w:rsid w:val="00E77350"/>
    <w:rsid w:val="00F2420D"/>
    <w:rsid w:val="00F766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B5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 w:type="paragraph" w:styleId="Footer">
    <w:name w:val="footer"/>
    <w:basedOn w:val="Normal"/>
    <w:link w:val="FooterChar"/>
    <w:uiPriority w:val="99"/>
    <w:unhideWhenUsed/>
    <w:rsid w:val="004E0A10"/>
    <w:pPr>
      <w:tabs>
        <w:tab w:val="center" w:pos="4153"/>
        <w:tab w:val="right" w:pos="8306"/>
      </w:tabs>
    </w:pPr>
  </w:style>
  <w:style w:type="character" w:customStyle="1" w:styleId="FooterChar">
    <w:name w:val="Footer Char"/>
    <w:basedOn w:val="DefaultParagraphFont"/>
    <w:link w:val="Footer"/>
    <w:uiPriority w:val="99"/>
    <w:rsid w:val="004E0A10"/>
  </w:style>
  <w:style w:type="character" w:styleId="PageNumber">
    <w:name w:val="page number"/>
    <w:basedOn w:val="DefaultParagraphFont"/>
    <w:uiPriority w:val="99"/>
    <w:semiHidden/>
    <w:unhideWhenUsed/>
    <w:rsid w:val="004E0A10"/>
  </w:style>
  <w:style w:type="paragraph" w:styleId="TOC1">
    <w:name w:val="toc 1"/>
    <w:basedOn w:val="Normal"/>
    <w:next w:val="Normal"/>
    <w:autoRedefine/>
    <w:uiPriority w:val="39"/>
    <w:unhideWhenUsed/>
    <w:rsid w:val="00200D7B"/>
    <w:pPr>
      <w:spacing w:before="120"/>
    </w:pPr>
    <w:rPr>
      <w:b/>
    </w:rPr>
  </w:style>
  <w:style w:type="paragraph" w:styleId="TOC2">
    <w:name w:val="toc 2"/>
    <w:basedOn w:val="Normal"/>
    <w:next w:val="Normal"/>
    <w:autoRedefine/>
    <w:uiPriority w:val="39"/>
    <w:unhideWhenUsed/>
    <w:rsid w:val="00200D7B"/>
    <w:pPr>
      <w:ind w:left="240"/>
    </w:pPr>
    <w:rPr>
      <w:b/>
      <w:sz w:val="22"/>
      <w:szCs w:val="22"/>
    </w:rPr>
  </w:style>
  <w:style w:type="paragraph" w:styleId="TOC3">
    <w:name w:val="toc 3"/>
    <w:basedOn w:val="Normal"/>
    <w:next w:val="Normal"/>
    <w:autoRedefine/>
    <w:uiPriority w:val="39"/>
    <w:unhideWhenUsed/>
    <w:rsid w:val="00200D7B"/>
    <w:pPr>
      <w:ind w:left="480"/>
    </w:pPr>
    <w:rPr>
      <w:sz w:val="22"/>
      <w:szCs w:val="22"/>
    </w:rPr>
  </w:style>
  <w:style w:type="paragraph" w:styleId="TOC4">
    <w:name w:val="toc 4"/>
    <w:basedOn w:val="Normal"/>
    <w:next w:val="Normal"/>
    <w:autoRedefine/>
    <w:uiPriority w:val="39"/>
    <w:unhideWhenUsed/>
    <w:rsid w:val="00200D7B"/>
    <w:pPr>
      <w:ind w:left="720"/>
    </w:pPr>
    <w:rPr>
      <w:sz w:val="20"/>
      <w:szCs w:val="20"/>
    </w:rPr>
  </w:style>
  <w:style w:type="paragraph" w:styleId="TOC5">
    <w:name w:val="toc 5"/>
    <w:basedOn w:val="Normal"/>
    <w:next w:val="Normal"/>
    <w:autoRedefine/>
    <w:uiPriority w:val="39"/>
    <w:unhideWhenUsed/>
    <w:rsid w:val="00200D7B"/>
    <w:pPr>
      <w:ind w:left="960"/>
    </w:pPr>
    <w:rPr>
      <w:sz w:val="20"/>
      <w:szCs w:val="20"/>
    </w:rPr>
  </w:style>
  <w:style w:type="paragraph" w:styleId="TOC6">
    <w:name w:val="toc 6"/>
    <w:basedOn w:val="Normal"/>
    <w:next w:val="Normal"/>
    <w:autoRedefine/>
    <w:uiPriority w:val="39"/>
    <w:unhideWhenUsed/>
    <w:rsid w:val="00200D7B"/>
    <w:pPr>
      <w:ind w:left="1200"/>
    </w:pPr>
    <w:rPr>
      <w:sz w:val="20"/>
      <w:szCs w:val="20"/>
    </w:rPr>
  </w:style>
  <w:style w:type="paragraph" w:styleId="TOC7">
    <w:name w:val="toc 7"/>
    <w:basedOn w:val="Normal"/>
    <w:next w:val="Normal"/>
    <w:autoRedefine/>
    <w:uiPriority w:val="39"/>
    <w:unhideWhenUsed/>
    <w:rsid w:val="00200D7B"/>
    <w:pPr>
      <w:ind w:left="1440"/>
    </w:pPr>
    <w:rPr>
      <w:sz w:val="20"/>
      <w:szCs w:val="20"/>
    </w:rPr>
  </w:style>
  <w:style w:type="paragraph" w:styleId="TOC8">
    <w:name w:val="toc 8"/>
    <w:basedOn w:val="Normal"/>
    <w:next w:val="Normal"/>
    <w:autoRedefine/>
    <w:uiPriority w:val="39"/>
    <w:unhideWhenUsed/>
    <w:rsid w:val="00200D7B"/>
    <w:pPr>
      <w:ind w:left="1680"/>
    </w:pPr>
    <w:rPr>
      <w:sz w:val="20"/>
      <w:szCs w:val="20"/>
    </w:rPr>
  </w:style>
  <w:style w:type="paragraph" w:styleId="TOC9">
    <w:name w:val="toc 9"/>
    <w:basedOn w:val="Normal"/>
    <w:next w:val="Normal"/>
    <w:autoRedefine/>
    <w:uiPriority w:val="39"/>
    <w:unhideWhenUsed/>
    <w:rsid w:val="00200D7B"/>
    <w:pPr>
      <w:ind w:left="1920"/>
    </w:pPr>
    <w:rPr>
      <w:sz w:val="20"/>
      <w:szCs w:val="20"/>
    </w:rPr>
  </w:style>
  <w:style w:type="paragraph" w:styleId="Revision">
    <w:name w:val="Revision"/>
    <w:hidden/>
    <w:uiPriority w:val="99"/>
    <w:semiHidden/>
    <w:rsid w:val="000E5CE4"/>
  </w:style>
  <w:style w:type="character" w:styleId="CommentReference">
    <w:name w:val="annotation reference"/>
    <w:basedOn w:val="DefaultParagraphFont"/>
    <w:uiPriority w:val="99"/>
    <w:semiHidden/>
    <w:unhideWhenUsed/>
    <w:rsid w:val="000E5CE4"/>
    <w:rPr>
      <w:sz w:val="18"/>
      <w:szCs w:val="18"/>
    </w:rPr>
  </w:style>
  <w:style w:type="paragraph" w:styleId="CommentText">
    <w:name w:val="annotation text"/>
    <w:basedOn w:val="Normal"/>
    <w:link w:val="CommentTextChar"/>
    <w:uiPriority w:val="99"/>
    <w:semiHidden/>
    <w:unhideWhenUsed/>
    <w:rsid w:val="000E5CE4"/>
  </w:style>
  <w:style w:type="character" w:customStyle="1" w:styleId="CommentTextChar">
    <w:name w:val="Comment Text Char"/>
    <w:basedOn w:val="DefaultParagraphFont"/>
    <w:link w:val="CommentText"/>
    <w:uiPriority w:val="99"/>
    <w:semiHidden/>
    <w:rsid w:val="000E5CE4"/>
  </w:style>
  <w:style w:type="paragraph" w:styleId="CommentSubject">
    <w:name w:val="annotation subject"/>
    <w:basedOn w:val="CommentText"/>
    <w:next w:val="CommentText"/>
    <w:link w:val="CommentSubjectChar"/>
    <w:uiPriority w:val="99"/>
    <w:semiHidden/>
    <w:unhideWhenUsed/>
    <w:rsid w:val="000E5CE4"/>
    <w:rPr>
      <w:b/>
      <w:bCs/>
      <w:sz w:val="20"/>
      <w:szCs w:val="20"/>
    </w:rPr>
  </w:style>
  <w:style w:type="character" w:customStyle="1" w:styleId="CommentSubjectChar">
    <w:name w:val="Comment Subject Char"/>
    <w:basedOn w:val="CommentTextChar"/>
    <w:link w:val="CommentSubject"/>
    <w:uiPriority w:val="99"/>
    <w:semiHidden/>
    <w:rsid w:val="000E5CE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DDF"/>
  </w:style>
  <w:style w:type="paragraph" w:styleId="Heading1">
    <w:name w:val="heading 1"/>
    <w:basedOn w:val="Normal"/>
    <w:next w:val="Normal"/>
    <w:link w:val="Heading1Char"/>
    <w:uiPriority w:val="9"/>
    <w:qFormat/>
    <w:rsid w:val="00C54D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C54D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4DD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4DD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54DD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4DD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4D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D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4DD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0D"/>
    <w:rPr>
      <w:rFonts w:ascii="Lucida Grande" w:hAnsi="Lucida Grande"/>
      <w:sz w:val="18"/>
      <w:szCs w:val="18"/>
    </w:rPr>
  </w:style>
  <w:style w:type="character" w:customStyle="1" w:styleId="BalloonTextChar">
    <w:name w:val="Balloon Text Char"/>
    <w:basedOn w:val="DefaultParagraphFont"/>
    <w:link w:val="BalloonText"/>
    <w:uiPriority w:val="99"/>
    <w:semiHidden/>
    <w:rsid w:val="00F2420D"/>
    <w:rPr>
      <w:rFonts w:ascii="Lucida Grande" w:hAnsi="Lucida Grande"/>
      <w:sz w:val="18"/>
      <w:szCs w:val="18"/>
    </w:rPr>
  </w:style>
  <w:style w:type="paragraph" w:styleId="NoSpacing">
    <w:name w:val="No Spacing"/>
    <w:link w:val="NoSpacingChar"/>
    <w:uiPriority w:val="1"/>
    <w:qFormat/>
    <w:rsid w:val="00C54DDF"/>
  </w:style>
  <w:style w:type="character" w:customStyle="1" w:styleId="NoSpacingChar">
    <w:name w:val="No Spacing Char"/>
    <w:basedOn w:val="DefaultParagraphFont"/>
    <w:link w:val="NoSpacing"/>
    <w:uiPriority w:val="1"/>
    <w:rsid w:val="00C54DDF"/>
  </w:style>
  <w:style w:type="character" w:styleId="PlaceholderText">
    <w:name w:val="Placeholder Text"/>
    <w:basedOn w:val="DefaultParagraphFont"/>
    <w:uiPriority w:val="99"/>
    <w:semiHidden/>
    <w:rsid w:val="00F2420D"/>
    <w:rPr>
      <w:color w:val="808080"/>
    </w:rPr>
  </w:style>
  <w:style w:type="character" w:customStyle="1" w:styleId="Heading1Char">
    <w:name w:val="Heading 1 Char"/>
    <w:basedOn w:val="DefaultParagraphFont"/>
    <w:link w:val="Heading1"/>
    <w:uiPriority w:val="9"/>
    <w:rsid w:val="00C54D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54D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54D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54D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54D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54D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54D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D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4DD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4DDF"/>
    <w:pPr>
      <w:spacing w:after="200"/>
    </w:pPr>
    <w:rPr>
      <w:b/>
      <w:bCs/>
      <w:color w:val="4F81BD" w:themeColor="accent1"/>
      <w:sz w:val="18"/>
      <w:szCs w:val="18"/>
    </w:rPr>
  </w:style>
  <w:style w:type="paragraph" w:styleId="Title">
    <w:name w:val="Title"/>
    <w:basedOn w:val="Normal"/>
    <w:next w:val="Normal"/>
    <w:link w:val="TitleChar"/>
    <w:uiPriority w:val="10"/>
    <w:qFormat/>
    <w:rsid w:val="00C54D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4DD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54DD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54DDF"/>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C54DDF"/>
    <w:rPr>
      <w:b/>
      <w:bCs/>
    </w:rPr>
  </w:style>
  <w:style w:type="character" w:styleId="Emphasis">
    <w:name w:val="Emphasis"/>
    <w:basedOn w:val="DefaultParagraphFont"/>
    <w:uiPriority w:val="20"/>
    <w:qFormat/>
    <w:rsid w:val="00C54DDF"/>
    <w:rPr>
      <w:i/>
      <w:iCs/>
    </w:rPr>
  </w:style>
  <w:style w:type="paragraph" w:styleId="ListParagraph">
    <w:name w:val="List Paragraph"/>
    <w:basedOn w:val="Normal"/>
    <w:uiPriority w:val="34"/>
    <w:qFormat/>
    <w:rsid w:val="00C54DDF"/>
    <w:pPr>
      <w:ind w:left="720"/>
      <w:contextualSpacing/>
    </w:pPr>
  </w:style>
  <w:style w:type="paragraph" w:styleId="Quote">
    <w:name w:val="Quote"/>
    <w:basedOn w:val="Normal"/>
    <w:next w:val="Normal"/>
    <w:link w:val="QuoteChar"/>
    <w:uiPriority w:val="29"/>
    <w:qFormat/>
    <w:rsid w:val="00C54DDF"/>
    <w:rPr>
      <w:i/>
      <w:iCs/>
      <w:color w:val="000000" w:themeColor="text1"/>
    </w:rPr>
  </w:style>
  <w:style w:type="character" w:customStyle="1" w:styleId="QuoteChar">
    <w:name w:val="Quote Char"/>
    <w:basedOn w:val="DefaultParagraphFont"/>
    <w:link w:val="Quote"/>
    <w:uiPriority w:val="29"/>
    <w:rsid w:val="00C54DDF"/>
    <w:rPr>
      <w:i/>
      <w:iCs/>
      <w:color w:val="000000" w:themeColor="text1"/>
    </w:rPr>
  </w:style>
  <w:style w:type="paragraph" w:styleId="IntenseQuote">
    <w:name w:val="Intense Quote"/>
    <w:basedOn w:val="Normal"/>
    <w:next w:val="Normal"/>
    <w:link w:val="IntenseQuoteChar"/>
    <w:uiPriority w:val="30"/>
    <w:qFormat/>
    <w:rsid w:val="00C54D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54DDF"/>
    <w:rPr>
      <w:b/>
      <w:bCs/>
      <w:i/>
      <w:iCs/>
      <w:color w:val="4F81BD" w:themeColor="accent1"/>
    </w:rPr>
  </w:style>
  <w:style w:type="character" w:styleId="SubtleEmphasis">
    <w:name w:val="Subtle Emphasis"/>
    <w:basedOn w:val="DefaultParagraphFont"/>
    <w:uiPriority w:val="19"/>
    <w:qFormat/>
    <w:rsid w:val="00C54DDF"/>
    <w:rPr>
      <w:i/>
      <w:iCs/>
      <w:color w:val="808080" w:themeColor="text1" w:themeTint="7F"/>
    </w:rPr>
  </w:style>
  <w:style w:type="character" w:styleId="IntenseEmphasis">
    <w:name w:val="Intense Emphasis"/>
    <w:basedOn w:val="DefaultParagraphFont"/>
    <w:uiPriority w:val="21"/>
    <w:qFormat/>
    <w:rsid w:val="00C54DDF"/>
    <w:rPr>
      <w:b/>
      <w:bCs/>
      <w:i/>
      <w:iCs/>
      <w:color w:val="4F81BD" w:themeColor="accent1"/>
    </w:rPr>
  </w:style>
  <w:style w:type="character" w:styleId="SubtleReference">
    <w:name w:val="Subtle Reference"/>
    <w:basedOn w:val="DefaultParagraphFont"/>
    <w:uiPriority w:val="31"/>
    <w:qFormat/>
    <w:rsid w:val="00C54DDF"/>
    <w:rPr>
      <w:smallCaps/>
      <w:color w:val="C0504D" w:themeColor="accent2"/>
      <w:u w:val="single"/>
    </w:rPr>
  </w:style>
  <w:style w:type="character" w:styleId="IntenseReference">
    <w:name w:val="Intense Reference"/>
    <w:basedOn w:val="DefaultParagraphFont"/>
    <w:uiPriority w:val="32"/>
    <w:qFormat/>
    <w:rsid w:val="00C54DDF"/>
    <w:rPr>
      <w:b/>
      <w:bCs/>
      <w:smallCaps/>
      <w:color w:val="C0504D" w:themeColor="accent2"/>
      <w:spacing w:val="5"/>
      <w:u w:val="single"/>
    </w:rPr>
  </w:style>
  <w:style w:type="character" w:styleId="BookTitle">
    <w:name w:val="Book Title"/>
    <w:basedOn w:val="DefaultParagraphFont"/>
    <w:uiPriority w:val="33"/>
    <w:qFormat/>
    <w:rsid w:val="00C54DDF"/>
    <w:rPr>
      <w:b/>
      <w:bCs/>
      <w:smallCaps/>
      <w:spacing w:val="5"/>
    </w:rPr>
  </w:style>
  <w:style w:type="paragraph" w:styleId="TOCHeading">
    <w:name w:val="TOC Heading"/>
    <w:basedOn w:val="Heading1"/>
    <w:next w:val="Normal"/>
    <w:uiPriority w:val="39"/>
    <w:unhideWhenUsed/>
    <w:qFormat/>
    <w:rsid w:val="00C54DDF"/>
    <w:pPr>
      <w:outlineLvl w:val="9"/>
    </w:pPr>
  </w:style>
  <w:style w:type="paragraph" w:customStyle="1" w:styleId="PersonalName">
    <w:name w:val="Personal Name"/>
    <w:basedOn w:val="Title"/>
    <w:rsid w:val="00C54DDF"/>
    <w:rPr>
      <w:b/>
      <w:caps/>
      <w:color w:val="000000"/>
      <w:sz w:val="28"/>
      <w:szCs w:val="28"/>
    </w:rPr>
  </w:style>
  <w:style w:type="paragraph" w:styleId="EndnoteText">
    <w:name w:val="endnote text"/>
    <w:basedOn w:val="Normal"/>
    <w:link w:val="EndnoteTextChar"/>
    <w:uiPriority w:val="99"/>
    <w:unhideWhenUsed/>
    <w:rsid w:val="00415F2D"/>
  </w:style>
  <w:style w:type="character" w:customStyle="1" w:styleId="EndnoteTextChar">
    <w:name w:val="Endnote Text Char"/>
    <w:basedOn w:val="DefaultParagraphFont"/>
    <w:link w:val="EndnoteText"/>
    <w:uiPriority w:val="99"/>
    <w:rsid w:val="00415F2D"/>
  </w:style>
  <w:style w:type="character" w:styleId="EndnoteReference">
    <w:name w:val="endnote reference"/>
    <w:basedOn w:val="DefaultParagraphFont"/>
    <w:uiPriority w:val="99"/>
    <w:unhideWhenUsed/>
    <w:rsid w:val="00415F2D"/>
    <w:rPr>
      <w:vertAlign w:val="superscript"/>
    </w:rPr>
  </w:style>
  <w:style w:type="paragraph" w:styleId="FootnoteText">
    <w:name w:val="footnote text"/>
    <w:aliases w:val="Nota al pie"/>
    <w:basedOn w:val="Normal"/>
    <w:link w:val="FootnoteTextChar"/>
    <w:uiPriority w:val="99"/>
    <w:unhideWhenUsed/>
    <w:rsid w:val="001C2D37"/>
    <w:rPr>
      <w:rFonts w:ascii="Times New Roman" w:hAnsi="Times New Roman"/>
      <w:sz w:val="22"/>
    </w:rPr>
  </w:style>
  <w:style w:type="character" w:customStyle="1" w:styleId="FootnoteTextChar">
    <w:name w:val="Footnote Text Char"/>
    <w:aliases w:val="Nota al pie Char"/>
    <w:basedOn w:val="DefaultParagraphFont"/>
    <w:link w:val="FootnoteText"/>
    <w:uiPriority w:val="99"/>
    <w:rsid w:val="001C2D37"/>
    <w:rPr>
      <w:rFonts w:ascii="Times New Roman" w:hAnsi="Times New Roman"/>
      <w:sz w:val="22"/>
    </w:rPr>
  </w:style>
  <w:style w:type="character" w:styleId="FootnoteReference">
    <w:name w:val="footnote reference"/>
    <w:basedOn w:val="DefaultParagraphFont"/>
    <w:uiPriority w:val="99"/>
    <w:unhideWhenUsed/>
    <w:rsid w:val="00415F2D"/>
    <w:rPr>
      <w:vertAlign w:val="superscript"/>
    </w:rPr>
  </w:style>
  <w:style w:type="paragraph" w:customStyle="1" w:styleId="Prrafosinsangra">
    <w:name w:val="Párrafo sin sangría"/>
    <w:basedOn w:val="Normal"/>
    <w:next w:val="Prrafoconsangra"/>
    <w:link w:val="PrrafosinsangraChar"/>
    <w:qFormat/>
    <w:rsid w:val="003D4688"/>
    <w:pPr>
      <w:spacing w:line="360" w:lineRule="auto"/>
      <w:jc w:val="both"/>
    </w:pPr>
    <w:rPr>
      <w:rFonts w:ascii="Times New Roman" w:eastAsiaTheme="minorHAnsi" w:hAnsi="Times New Roman" w:cs="Times New Roman"/>
      <w:lang w:val="es-MX"/>
    </w:rPr>
  </w:style>
  <w:style w:type="paragraph" w:customStyle="1" w:styleId="Prrafoconsangra">
    <w:name w:val="Párrafo con sangría"/>
    <w:basedOn w:val="Normal"/>
    <w:link w:val="PrrafoconsangraChar"/>
    <w:qFormat/>
    <w:rsid w:val="003D4688"/>
    <w:pPr>
      <w:spacing w:line="360" w:lineRule="auto"/>
      <w:ind w:firstLine="709"/>
      <w:jc w:val="both"/>
    </w:pPr>
    <w:rPr>
      <w:rFonts w:ascii="Times New Roman" w:eastAsiaTheme="minorHAnsi" w:hAnsi="Times New Roman" w:cs="Times New Roman"/>
      <w:szCs w:val="22"/>
      <w:lang w:val="es-MX"/>
    </w:rPr>
  </w:style>
  <w:style w:type="character" w:customStyle="1" w:styleId="PrrafoconsangraChar">
    <w:name w:val="Párrafo con sangría Char"/>
    <w:basedOn w:val="DefaultParagraphFont"/>
    <w:link w:val="Prrafoconsangra"/>
    <w:rsid w:val="003D4688"/>
    <w:rPr>
      <w:rFonts w:ascii="Times New Roman" w:eastAsiaTheme="minorHAnsi" w:hAnsi="Times New Roman" w:cs="Times New Roman"/>
      <w:szCs w:val="22"/>
      <w:lang w:val="es-MX"/>
    </w:rPr>
  </w:style>
  <w:style w:type="character" w:customStyle="1" w:styleId="PrrafosinsangraChar">
    <w:name w:val="Párrafo sin sangría Char"/>
    <w:basedOn w:val="DefaultParagraphFont"/>
    <w:link w:val="Prrafosinsangra"/>
    <w:rsid w:val="003D4688"/>
    <w:rPr>
      <w:rFonts w:ascii="Times New Roman" w:eastAsiaTheme="minorHAnsi" w:hAnsi="Times New Roman" w:cs="Times New Roman"/>
      <w:lang w:val="es-MX"/>
    </w:rPr>
  </w:style>
  <w:style w:type="paragraph" w:customStyle="1" w:styleId="Encabezado1">
    <w:name w:val="Encabezado 1"/>
    <w:basedOn w:val="Normal"/>
    <w:link w:val="Encabezado1Car"/>
    <w:qFormat/>
    <w:rsid w:val="003D4688"/>
    <w:pPr>
      <w:spacing w:after="600" w:line="360" w:lineRule="auto"/>
      <w:jc w:val="center"/>
    </w:pPr>
    <w:rPr>
      <w:rFonts w:ascii="Times New Roman" w:eastAsiaTheme="minorHAnsi" w:hAnsi="Times New Roman" w:cs="Times New Roman"/>
      <w:b/>
      <w:sz w:val="28"/>
      <w:lang w:val="es-MX"/>
    </w:rPr>
  </w:style>
  <w:style w:type="character" w:customStyle="1" w:styleId="Encabezado1Car">
    <w:name w:val="Encabezado 1 Car"/>
    <w:basedOn w:val="DefaultParagraphFont"/>
    <w:link w:val="Encabezado1"/>
    <w:rsid w:val="003D4688"/>
    <w:rPr>
      <w:rFonts w:ascii="Times New Roman" w:eastAsiaTheme="minorHAnsi" w:hAnsi="Times New Roman" w:cs="Times New Roman"/>
      <w:b/>
      <w:sz w:val="28"/>
      <w:lang w:val="es-MX"/>
    </w:rPr>
  </w:style>
  <w:style w:type="paragraph" w:customStyle="1" w:styleId="Referencia">
    <w:name w:val="Referencia"/>
    <w:basedOn w:val="Normal"/>
    <w:link w:val="ReferenciaCar"/>
    <w:qFormat/>
    <w:rsid w:val="003D4688"/>
    <w:pPr>
      <w:spacing w:line="360" w:lineRule="auto"/>
      <w:ind w:left="851" w:hanging="851"/>
      <w:jc w:val="both"/>
    </w:pPr>
    <w:rPr>
      <w:rFonts w:ascii="Times New Roman" w:eastAsiaTheme="minorHAnsi" w:hAnsi="Times New Roman" w:cs="Times New Roman"/>
      <w:szCs w:val="22"/>
      <w:lang w:val="es-MX"/>
    </w:rPr>
  </w:style>
  <w:style w:type="character" w:customStyle="1" w:styleId="ReferenciaCar">
    <w:name w:val="Referencia Car"/>
    <w:basedOn w:val="DefaultParagraphFont"/>
    <w:link w:val="Referencia"/>
    <w:rsid w:val="003D4688"/>
    <w:rPr>
      <w:rFonts w:ascii="Times New Roman" w:eastAsiaTheme="minorHAnsi" w:hAnsi="Times New Roman" w:cs="Times New Roman"/>
      <w:szCs w:val="22"/>
      <w:lang w:val="es-MX"/>
    </w:rPr>
  </w:style>
  <w:style w:type="paragraph" w:customStyle="1" w:styleId="Bloquedecita">
    <w:name w:val="Bloque de cita"/>
    <w:basedOn w:val="Normal"/>
    <w:link w:val="BloquedecitaChar"/>
    <w:qFormat/>
    <w:rsid w:val="006D6683"/>
    <w:pPr>
      <w:spacing w:before="120" w:after="120" w:line="360" w:lineRule="auto"/>
      <w:ind w:left="1418"/>
      <w:jc w:val="both"/>
    </w:pPr>
    <w:rPr>
      <w:rFonts w:ascii="Times New Roman" w:eastAsiaTheme="minorHAnsi" w:hAnsi="Times New Roman" w:cs="Times New Roman"/>
      <w:sz w:val="22"/>
      <w:lang w:val="es-MX"/>
    </w:rPr>
  </w:style>
  <w:style w:type="character" w:customStyle="1" w:styleId="BloquedecitaChar">
    <w:name w:val="Bloque de cita Char"/>
    <w:basedOn w:val="DefaultParagraphFont"/>
    <w:link w:val="Bloquedecita"/>
    <w:rsid w:val="006D6683"/>
    <w:rPr>
      <w:rFonts w:ascii="Times New Roman" w:eastAsiaTheme="minorHAnsi" w:hAnsi="Times New Roman" w:cs="Times New Roman"/>
      <w:sz w:val="22"/>
      <w:lang w:val="es-MX"/>
    </w:rPr>
  </w:style>
  <w:style w:type="paragraph" w:customStyle="1" w:styleId="Encabezado2">
    <w:name w:val="Encabezado 2"/>
    <w:basedOn w:val="Normal"/>
    <w:next w:val="Prrafosinsangra"/>
    <w:link w:val="Encabezado2Car"/>
    <w:qFormat/>
    <w:rsid w:val="003D4688"/>
    <w:pPr>
      <w:spacing w:line="360" w:lineRule="auto"/>
    </w:pPr>
    <w:rPr>
      <w:rFonts w:ascii="Times New Roman" w:eastAsiaTheme="minorHAnsi" w:hAnsi="Times New Roman" w:cs="Times New Roman"/>
      <w:b/>
      <w:sz w:val="28"/>
      <w:szCs w:val="22"/>
      <w:lang w:val="es-MX"/>
    </w:rPr>
  </w:style>
  <w:style w:type="character" w:customStyle="1" w:styleId="Encabezado2Car">
    <w:name w:val="Encabezado 2 Car"/>
    <w:basedOn w:val="DefaultParagraphFont"/>
    <w:link w:val="Encabezado2"/>
    <w:rsid w:val="003D4688"/>
    <w:rPr>
      <w:rFonts w:ascii="Times New Roman" w:eastAsiaTheme="minorHAnsi" w:hAnsi="Times New Roman" w:cs="Times New Roman"/>
      <w:b/>
      <w:sz w:val="28"/>
      <w:szCs w:val="22"/>
      <w:lang w:val="es-MX"/>
    </w:rPr>
  </w:style>
  <w:style w:type="character" w:customStyle="1" w:styleId="Itlicas">
    <w:name w:val="Itálicas"/>
    <w:basedOn w:val="DefaultParagraphFont"/>
    <w:uiPriority w:val="1"/>
    <w:qFormat/>
    <w:rsid w:val="001C2D37"/>
    <w:rPr>
      <w:rFonts w:ascii="Times New Roman" w:hAnsi="Times New Roman"/>
      <w:i/>
      <w:sz w:val="24"/>
    </w:rPr>
  </w:style>
  <w:style w:type="paragraph" w:styleId="Footer">
    <w:name w:val="footer"/>
    <w:basedOn w:val="Normal"/>
    <w:link w:val="FooterChar"/>
    <w:uiPriority w:val="99"/>
    <w:unhideWhenUsed/>
    <w:rsid w:val="004E0A10"/>
    <w:pPr>
      <w:tabs>
        <w:tab w:val="center" w:pos="4153"/>
        <w:tab w:val="right" w:pos="8306"/>
      </w:tabs>
    </w:pPr>
  </w:style>
  <w:style w:type="character" w:customStyle="1" w:styleId="FooterChar">
    <w:name w:val="Footer Char"/>
    <w:basedOn w:val="DefaultParagraphFont"/>
    <w:link w:val="Footer"/>
    <w:uiPriority w:val="99"/>
    <w:rsid w:val="004E0A10"/>
  </w:style>
  <w:style w:type="character" w:styleId="PageNumber">
    <w:name w:val="page number"/>
    <w:basedOn w:val="DefaultParagraphFont"/>
    <w:uiPriority w:val="99"/>
    <w:semiHidden/>
    <w:unhideWhenUsed/>
    <w:rsid w:val="004E0A10"/>
  </w:style>
  <w:style w:type="paragraph" w:styleId="TOC1">
    <w:name w:val="toc 1"/>
    <w:basedOn w:val="Normal"/>
    <w:next w:val="Normal"/>
    <w:autoRedefine/>
    <w:uiPriority w:val="39"/>
    <w:unhideWhenUsed/>
    <w:rsid w:val="00200D7B"/>
    <w:pPr>
      <w:spacing w:before="120"/>
    </w:pPr>
    <w:rPr>
      <w:b/>
    </w:rPr>
  </w:style>
  <w:style w:type="paragraph" w:styleId="TOC2">
    <w:name w:val="toc 2"/>
    <w:basedOn w:val="Normal"/>
    <w:next w:val="Normal"/>
    <w:autoRedefine/>
    <w:uiPriority w:val="39"/>
    <w:unhideWhenUsed/>
    <w:rsid w:val="00200D7B"/>
    <w:pPr>
      <w:ind w:left="240"/>
    </w:pPr>
    <w:rPr>
      <w:b/>
      <w:sz w:val="22"/>
      <w:szCs w:val="22"/>
    </w:rPr>
  </w:style>
  <w:style w:type="paragraph" w:styleId="TOC3">
    <w:name w:val="toc 3"/>
    <w:basedOn w:val="Normal"/>
    <w:next w:val="Normal"/>
    <w:autoRedefine/>
    <w:uiPriority w:val="39"/>
    <w:unhideWhenUsed/>
    <w:rsid w:val="00200D7B"/>
    <w:pPr>
      <w:ind w:left="480"/>
    </w:pPr>
    <w:rPr>
      <w:sz w:val="22"/>
      <w:szCs w:val="22"/>
    </w:rPr>
  </w:style>
  <w:style w:type="paragraph" w:styleId="TOC4">
    <w:name w:val="toc 4"/>
    <w:basedOn w:val="Normal"/>
    <w:next w:val="Normal"/>
    <w:autoRedefine/>
    <w:uiPriority w:val="39"/>
    <w:unhideWhenUsed/>
    <w:rsid w:val="00200D7B"/>
    <w:pPr>
      <w:ind w:left="720"/>
    </w:pPr>
    <w:rPr>
      <w:sz w:val="20"/>
      <w:szCs w:val="20"/>
    </w:rPr>
  </w:style>
  <w:style w:type="paragraph" w:styleId="TOC5">
    <w:name w:val="toc 5"/>
    <w:basedOn w:val="Normal"/>
    <w:next w:val="Normal"/>
    <w:autoRedefine/>
    <w:uiPriority w:val="39"/>
    <w:unhideWhenUsed/>
    <w:rsid w:val="00200D7B"/>
    <w:pPr>
      <w:ind w:left="960"/>
    </w:pPr>
    <w:rPr>
      <w:sz w:val="20"/>
      <w:szCs w:val="20"/>
    </w:rPr>
  </w:style>
  <w:style w:type="paragraph" w:styleId="TOC6">
    <w:name w:val="toc 6"/>
    <w:basedOn w:val="Normal"/>
    <w:next w:val="Normal"/>
    <w:autoRedefine/>
    <w:uiPriority w:val="39"/>
    <w:unhideWhenUsed/>
    <w:rsid w:val="00200D7B"/>
    <w:pPr>
      <w:ind w:left="1200"/>
    </w:pPr>
    <w:rPr>
      <w:sz w:val="20"/>
      <w:szCs w:val="20"/>
    </w:rPr>
  </w:style>
  <w:style w:type="paragraph" w:styleId="TOC7">
    <w:name w:val="toc 7"/>
    <w:basedOn w:val="Normal"/>
    <w:next w:val="Normal"/>
    <w:autoRedefine/>
    <w:uiPriority w:val="39"/>
    <w:unhideWhenUsed/>
    <w:rsid w:val="00200D7B"/>
    <w:pPr>
      <w:ind w:left="1440"/>
    </w:pPr>
    <w:rPr>
      <w:sz w:val="20"/>
      <w:szCs w:val="20"/>
    </w:rPr>
  </w:style>
  <w:style w:type="paragraph" w:styleId="TOC8">
    <w:name w:val="toc 8"/>
    <w:basedOn w:val="Normal"/>
    <w:next w:val="Normal"/>
    <w:autoRedefine/>
    <w:uiPriority w:val="39"/>
    <w:unhideWhenUsed/>
    <w:rsid w:val="00200D7B"/>
    <w:pPr>
      <w:ind w:left="1680"/>
    </w:pPr>
    <w:rPr>
      <w:sz w:val="20"/>
      <w:szCs w:val="20"/>
    </w:rPr>
  </w:style>
  <w:style w:type="paragraph" w:styleId="TOC9">
    <w:name w:val="toc 9"/>
    <w:basedOn w:val="Normal"/>
    <w:next w:val="Normal"/>
    <w:autoRedefine/>
    <w:uiPriority w:val="39"/>
    <w:unhideWhenUsed/>
    <w:rsid w:val="00200D7B"/>
    <w:pPr>
      <w:ind w:left="1920"/>
    </w:pPr>
    <w:rPr>
      <w:sz w:val="20"/>
      <w:szCs w:val="20"/>
    </w:rPr>
  </w:style>
  <w:style w:type="paragraph" w:styleId="Revision">
    <w:name w:val="Revision"/>
    <w:hidden/>
    <w:uiPriority w:val="99"/>
    <w:semiHidden/>
    <w:rsid w:val="000E5CE4"/>
  </w:style>
  <w:style w:type="character" w:styleId="CommentReference">
    <w:name w:val="annotation reference"/>
    <w:basedOn w:val="DefaultParagraphFont"/>
    <w:uiPriority w:val="99"/>
    <w:semiHidden/>
    <w:unhideWhenUsed/>
    <w:rsid w:val="000E5CE4"/>
    <w:rPr>
      <w:sz w:val="18"/>
      <w:szCs w:val="18"/>
    </w:rPr>
  </w:style>
  <w:style w:type="paragraph" w:styleId="CommentText">
    <w:name w:val="annotation text"/>
    <w:basedOn w:val="Normal"/>
    <w:link w:val="CommentTextChar"/>
    <w:uiPriority w:val="99"/>
    <w:semiHidden/>
    <w:unhideWhenUsed/>
    <w:rsid w:val="000E5CE4"/>
  </w:style>
  <w:style w:type="character" w:customStyle="1" w:styleId="CommentTextChar">
    <w:name w:val="Comment Text Char"/>
    <w:basedOn w:val="DefaultParagraphFont"/>
    <w:link w:val="CommentText"/>
    <w:uiPriority w:val="99"/>
    <w:semiHidden/>
    <w:rsid w:val="000E5CE4"/>
  </w:style>
  <w:style w:type="paragraph" w:styleId="CommentSubject">
    <w:name w:val="annotation subject"/>
    <w:basedOn w:val="CommentText"/>
    <w:next w:val="CommentText"/>
    <w:link w:val="CommentSubjectChar"/>
    <w:uiPriority w:val="99"/>
    <w:semiHidden/>
    <w:unhideWhenUsed/>
    <w:rsid w:val="000E5CE4"/>
    <w:rPr>
      <w:b/>
      <w:bCs/>
      <w:sz w:val="20"/>
      <w:szCs w:val="20"/>
    </w:rPr>
  </w:style>
  <w:style w:type="character" w:customStyle="1" w:styleId="CommentSubjectChar">
    <w:name w:val="Comment Subject Char"/>
    <w:basedOn w:val="CommentTextChar"/>
    <w:link w:val="CommentSubject"/>
    <w:uiPriority w:val="99"/>
    <w:semiHidden/>
    <w:rsid w:val="000E5C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03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C3D5F-C8EB-C543-9B3C-5B9A86279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1054</Words>
  <Characters>5834</Characters>
  <Application>Microsoft Macintosh Word</Application>
  <DocSecurity>0</DocSecurity>
  <Lines>98</Lines>
  <Paragraphs>26</Paragraphs>
  <ScaleCrop>false</ScaleCrop>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Volkov</dc:creator>
  <cp:keywords/>
  <dc:description/>
  <cp:lastModifiedBy>Leo Volkov</cp:lastModifiedBy>
  <cp:revision>25</cp:revision>
  <dcterms:created xsi:type="dcterms:W3CDTF">2017-04-13T03:37:00Z</dcterms:created>
  <dcterms:modified xsi:type="dcterms:W3CDTF">2017-04-13T07:45:00Z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